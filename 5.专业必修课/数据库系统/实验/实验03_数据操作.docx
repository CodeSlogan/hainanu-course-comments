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Lines="50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实验03 数据操作</w:t>
      </w:r>
    </w:p>
    <w:tbl>
      <w:tblPr>
        <w:tblStyle w:val="6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5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实验目的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333333"/>
          <w:szCs w:val="16"/>
        </w:rPr>
      </w:pPr>
      <w:r>
        <w:rPr>
          <w:rFonts w:cs="Helvetica"/>
          <w:color w:val="333333"/>
          <w:szCs w:val="16"/>
        </w:rPr>
        <w:t>要求学生</w:t>
      </w:r>
      <w:r>
        <w:rPr>
          <w:rFonts w:hint="eastAsia" w:cs="Helvetica"/>
          <w:color w:val="333333"/>
          <w:szCs w:val="16"/>
        </w:rPr>
        <w:t>掌握数据操作的方法，包括录入数据，修改、删除数据表中数据和复制数据表等</w:t>
      </w:r>
      <w:r>
        <w:rPr>
          <w:rFonts w:cs="Helvetica"/>
          <w:color w:val="333333"/>
          <w:szCs w:val="16"/>
        </w:rPr>
        <w:t xml:space="preserve">。 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实验要求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录入数据到数据表；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修改数据表中的数据；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删除数据表中数据；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复制数据表。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实验内容</w:t>
      </w:r>
    </w:p>
    <w:p>
      <w:pPr>
        <w:pStyle w:val="5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注：以下实验操作在“实验01”和“实验02”的基础上进行。</w:t>
      </w:r>
    </w:p>
    <w:p>
      <w:pPr>
        <w:spacing w:beforeLines="100"/>
        <w:jc w:val="center"/>
      </w:pPr>
      <w:r>
        <w:rPr>
          <w:rFonts w:hint="eastAsia"/>
        </w:rPr>
        <w:t>表3-1 客户表</w:t>
      </w:r>
    </w:p>
    <w:tbl>
      <w:tblPr>
        <w:tblStyle w:val="8"/>
        <w:tblW w:w="8315" w:type="dxa"/>
        <w:jc w:val="center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709"/>
        <w:gridCol w:w="709"/>
        <w:gridCol w:w="1275"/>
        <w:gridCol w:w="3671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年龄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990065</w:t>
            </w:r>
          </w:p>
        </w:tc>
        <w:tc>
          <w:tcPr>
            <w:tcW w:w="99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李菊丽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女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1275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13601119089</w:t>
            </w:r>
          </w:p>
        </w:tc>
        <w:tc>
          <w:tcPr>
            <w:tcW w:w="3671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广东省广州市天河北路64号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990124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陈红金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女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53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13185339626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北京市海淀区永嘉北路6号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990192</w:t>
            </w:r>
          </w:p>
        </w:tc>
        <w:tc>
          <w:tcPr>
            <w:tcW w:w="99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李亮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男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1275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13000515011</w:t>
            </w:r>
          </w:p>
        </w:tc>
        <w:tc>
          <w:tcPr>
            <w:tcW w:w="3671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重庆市渝州路68号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990278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张婷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男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52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13955507826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河北省保定市朝阳南大街2266号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990296</w:t>
            </w:r>
          </w:p>
        </w:tc>
        <w:tc>
          <w:tcPr>
            <w:tcW w:w="99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苏俊杰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男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15363443795</w:t>
            </w:r>
          </w:p>
        </w:tc>
        <w:tc>
          <w:tcPr>
            <w:tcW w:w="3671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广东省佛山市顺德区容桂高新技术开发区建业中路13号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990358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李欣雨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女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15915860889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福建省福州市湖东路中山大厦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990546</w:t>
            </w:r>
          </w:p>
        </w:tc>
        <w:tc>
          <w:tcPr>
            <w:tcW w:w="99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李彦君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男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1275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13976228473</w:t>
            </w:r>
          </w:p>
        </w:tc>
        <w:tc>
          <w:tcPr>
            <w:tcW w:w="3671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安徽省合肥市蜀山经济开发区创业大道3号创业大道3号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990737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龙一禾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男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13990616452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北京市东城区朝阳门北大街1号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990841</w:t>
            </w:r>
          </w:p>
        </w:tc>
        <w:tc>
          <w:tcPr>
            <w:tcW w:w="99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欧阳丹莉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女</w:t>
            </w:r>
          </w:p>
        </w:tc>
        <w:tc>
          <w:tcPr>
            <w:tcW w:w="709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1275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13068766117</w:t>
            </w:r>
          </w:p>
        </w:tc>
        <w:tc>
          <w:tcPr>
            <w:tcW w:w="3671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上海市静安区华山路250号上海希尔顿酒店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990963</w:t>
            </w:r>
          </w:p>
        </w:tc>
        <w:tc>
          <w:tcPr>
            <w:tcW w:w="99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李思静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女</w:t>
            </w:r>
          </w:p>
        </w:tc>
        <w:tc>
          <w:tcPr>
            <w:tcW w:w="709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13039503842</w:t>
            </w:r>
          </w:p>
        </w:tc>
        <w:tc>
          <w:tcPr>
            <w:tcW w:w="3671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广东省惠州市巽寮喜来登酒店</w:t>
            </w:r>
          </w:p>
        </w:tc>
      </w:tr>
    </w:tbl>
    <w:p>
      <w:pPr>
        <w:spacing w:beforeLines="100"/>
        <w:jc w:val="center"/>
      </w:pPr>
      <w:r>
        <w:rPr>
          <w:rFonts w:hint="eastAsia"/>
        </w:rPr>
        <w:t>表3-2 卖家表</w:t>
      </w:r>
    </w:p>
    <w:tbl>
      <w:tblPr>
        <w:tblStyle w:val="8"/>
        <w:tblW w:w="8349" w:type="dxa"/>
        <w:jc w:val="center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842"/>
        <w:gridCol w:w="2268"/>
        <w:gridCol w:w="2552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卖家编号</w:t>
            </w:r>
          </w:p>
        </w:tc>
        <w:tc>
          <w:tcPr>
            <w:tcW w:w="184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店名</w:t>
            </w:r>
          </w:p>
        </w:tc>
        <w:tc>
          <w:tcPr>
            <w:tcW w:w="22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255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客服电话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51426</w:t>
            </w:r>
          </w:p>
        </w:tc>
        <w:tc>
          <w:tcPr>
            <w:tcW w:w="184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晓晓之家</w:t>
            </w:r>
          </w:p>
        </w:tc>
        <w:tc>
          <w:tcPr>
            <w:tcW w:w="2268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郝雪</w:t>
            </w:r>
          </w:p>
        </w:tc>
        <w:tc>
          <w:tcPr>
            <w:tcW w:w="255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13110744240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51702</w:t>
            </w:r>
          </w:p>
        </w:tc>
        <w:tc>
          <w:tcPr>
            <w:tcW w:w="184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云尚生活</w:t>
            </w:r>
          </w:p>
        </w:tc>
        <w:tc>
          <w:tcPr>
            <w:tcW w:w="2268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黄永刚</w:t>
            </w:r>
          </w:p>
        </w:tc>
        <w:tc>
          <w:tcPr>
            <w:tcW w:w="255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13990753802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51746</w:t>
            </w:r>
          </w:p>
        </w:tc>
        <w:tc>
          <w:tcPr>
            <w:tcW w:w="184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梦太美</w:t>
            </w:r>
          </w:p>
        </w:tc>
        <w:tc>
          <w:tcPr>
            <w:tcW w:w="2268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胡圆圆</w:t>
            </w:r>
          </w:p>
        </w:tc>
        <w:tc>
          <w:tcPr>
            <w:tcW w:w="255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13002327982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51765</w:t>
            </w:r>
          </w:p>
        </w:tc>
        <w:tc>
          <w:tcPr>
            <w:tcW w:w="184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金刚钻</w:t>
            </w:r>
          </w:p>
        </w:tc>
        <w:tc>
          <w:tcPr>
            <w:tcW w:w="2268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徐海飞</w:t>
            </w:r>
          </w:p>
        </w:tc>
        <w:tc>
          <w:tcPr>
            <w:tcW w:w="255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13110744240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51848</w:t>
            </w:r>
          </w:p>
        </w:tc>
        <w:tc>
          <w:tcPr>
            <w:tcW w:w="184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拓步者</w:t>
            </w:r>
          </w:p>
        </w:tc>
        <w:tc>
          <w:tcPr>
            <w:tcW w:w="2268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郝雪</w:t>
            </w:r>
          </w:p>
        </w:tc>
        <w:tc>
          <w:tcPr>
            <w:tcW w:w="255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13658595888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51949</w:t>
            </w:r>
          </w:p>
        </w:tc>
        <w:tc>
          <w:tcPr>
            <w:tcW w:w="184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电工坊</w:t>
            </w:r>
          </w:p>
        </w:tc>
        <w:tc>
          <w:tcPr>
            <w:tcW w:w="2268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黄永刚</w:t>
            </w:r>
          </w:p>
        </w:tc>
        <w:tc>
          <w:tcPr>
            <w:tcW w:w="2552" w:type="dxa"/>
            <w:shd w:val="clear" w:color="auto" w:fill="DFD8E8" w:themeFill="accent4" w:themeFillTint="3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13110744240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87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51963</w:t>
            </w:r>
          </w:p>
        </w:tc>
        <w:tc>
          <w:tcPr>
            <w:tcW w:w="184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爱乐坊</w:t>
            </w:r>
          </w:p>
        </w:tc>
        <w:tc>
          <w:tcPr>
            <w:tcW w:w="2268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郝雪</w:t>
            </w:r>
          </w:p>
        </w:tc>
        <w:tc>
          <w:tcPr>
            <w:tcW w:w="2552" w:type="dxa"/>
            <w:shd w:val="clear" w:color="auto" w:fill="BFB1D0" w:themeFill="accent4" w:themeFillTint="7F"/>
            <w:noWrap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13990753802</w:t>
            </w:r>
          </w:p>
        </w:tc>
      </w:tr>
    </w:tbl>
    <w:p>
      <w:pPr>
        <w:spacing w:beforeLines="50"/>
        <w:jc w:val="center"/>
        <w:rPr>
          <w:rFonts w:ascii="宋体" w:hAnsi="宋体" w:eastAsia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eastAsia="宋体" w:cs="Helvetica"/>
          <w:color w:val="333333"/>
          <w:kern w:val="0"/>
          <w:sz w:val="24"/>
          <w:szCs w:val="16"/>
        </w:rPr>
        <w:t>表3-3 商品表</w:t>
      </w:r>
    </w:p>
    <w:tbl>
      <w:tblPr>
        <w:tblStyle w:val="8"/>
        <w:tblW w:w="8352" w:type="dxa"/>
        <w:jc w:val="center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619"/>
        <w:gridCol w:w="3221"/>
        <w:gridCol w:w="1572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商品编号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卖家编号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/>
                <w:bCs/>
                <w:color w:val="333333"/>
                <w:kern w:val="0"/>
                <w:sz w:val="18"/>
                <w:szCs w:val="18"/>
              </w:rPr>
              <w:t>单价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81405203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51426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无盘工作站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5129.04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81525092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51426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塔式服务器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7039.40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87736185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51426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计算机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9831.58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81171058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51426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单片机仿真机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1696.01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85879655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51702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手持式电桥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7605.80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83028520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51702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5KW风力发电机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7061.53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80209083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51702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高分辨率频率计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5669.51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88352338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51746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计算机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4849.88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85121390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51746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视频毫伏表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3869.31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88659472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51765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电磁波综合测试系统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5251.18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86515221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51765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打印机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8487.08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83999506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51765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LED开关电源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1730.91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80438930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51765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防静电接地与配电系统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5443.68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81887676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51949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数码摄像机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8245.48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86563032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51949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网络交换机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7986.02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85812645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51949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系统结构实验仪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3295.03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89224718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51963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模拟示波器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3486.32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83736485</w:t>
            </w:r>
          </w:p>
        </w:tc>
        <w:tc>
          <w:tcPr>
            <w:tcW w:w="1619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51963</w:t>
            </w:r>
          </w:p>
        </w:tc>
        <w:tc>
          <w:tcPr>
            <w:tcW w:w="32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计算机</w:t>
            </w:r>
          </w:p>
        </w:tc>
        <w:tc>
          <w:tcPr>
            <w:tcW w:w="1572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9835.21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4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b w:val="0"/>
                <w:bCs/>
                <w:color w:val="333333"/>
                <w:kern w:val="0"/>
                <w:sz w:val="18"/>
                <w:szCs w:val="18"/>
              </w:rPr>
              <w:t>81322380</w:t>
            </w:r>
          </w:p>
        </w:tc>
        <w:tc>
          <w:tcPr>
            <w:tcW w:w="1619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51963</w:t>
            </w:r>
          </w:p>
        </w:tc>
        <w:tc>
          <w:tcPr>
            <w:tcW w:w="32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打印机</w:t>
            </w:r>
          </w:p>
        </w:tc>
        <w:tc>
          <w:tcPr>
            <w:tcW w:w="1572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kern w:val="0"/>
                <w:sz w:val="18"/>
                <w:szCs w:val="18"/>
              </w:rPr>
              <w:t>1602.06</w:t>
            </w:r>
          </w:p>
        </w:tc>
      </w:tr>
    </w:tbl>
    <w:p>
      <w:pPr>
        <w:pStyle w:val="5"/>
        <w:spacing w:beforeLines="100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表3-4购买记录表</w:t>
      </w:r>
    </w:p>
    <w:tbl>
      <w:tblPr>
        <w:tblStyle w:val="8"/>
        <w:tblW w:w="8367" w:type="dxa"/>
        <w:jc w:val="center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134"/>
        <w:gridCol w:w="850"/>
        <w:gridCol w:w="851"/>
        <w:gridCol w:w="1427"/>
        <w:gridCol w:w="518"/>
        <w:gridCol w:w="668"/>
        <w:gridCol w:w="1498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序列号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订单编号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客户编号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商品编号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订单日期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数量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折扣</w:t>
            </w:r>
            <w:del w:id="0" w:author="李怀成" w:date="2020-04-23T18:21:40Z">
              <w:r>
                <w:rPr>
                  <w:rFonts w:hint="default" w:ascii="宋体" w:hAnsi="宋体" w:eastAsia="宋体" w:cs="宋体"/>
                  <w:b/>
                  <w:bCs/>
                  <w:kern w:val="0"/>
                  <w:sz w:val="15"/>
                  <w:szCs w:val="15"/>
                  <w:lang w:val="en-US"/>
                </w:rPr>
                <w:delText>价</w:delText>
              </w:r>
            </w:del>
            <w:ins w:id="1" w:author="李怀成" w:date="2020-04-23T18:21:45Z">
              <w:r>
                <w:rPr>
                  <w:rFonts w:hint="eastAsia" w:ascii="宋体" w:hAnsi="宋体" w:eastAsia="宋体" w:cs="宋体"/>
                  <w:b/>
                  <w:bCs/>
                  <w:kern w:val="0"/>
                  <w:sz w:val="15"/>
                  <w:szCs w:val="15"/>
                  <w:lang w:val="en-US" w:eastAsia="zh-CN"/>
                </w:rPr>
                <w:t>率</w:t>
              </w:r>
            </w:ins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</w:rPr>
              <w:t>成交日期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72545312542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1257036981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87736185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12:23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100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12:33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72545312543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1257036981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83028520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12:23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95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12:33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72545312544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1257036981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89224718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12:23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88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12:33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72545312545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1257036981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86515221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12:23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96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2018/5/20 12:33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72545312546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1257035258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990963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81405203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2018/5/21 10:06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85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2018/5/22 15:36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72545312547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1257035258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990963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83999506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2018/5/21 10:06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92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2018/5/22 15:36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72545312548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1257095214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990278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86515221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2018/5/22 14:56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88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2018/5/25 19:30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72545312549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1257074256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990358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81405203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2018/5/24 22:51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90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2018/5/24 22:55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72545312550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1257085417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990737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81405203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20:21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90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72545312551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1257085417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990737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81322380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20:21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88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72545312552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1257085417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990737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80209083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20:21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10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95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72545312553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1257085417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990737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83999506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20:21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92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2018/5/26 20:26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72545312554</w:t>
            </w:r>
          </w:p>
        </w:tc>
        <w:tc>
          <w:tcPr>
            <w:tcW w:w="1134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1257075216</w:t>
            </w:r>
          </w:p>
        </w:tc>
        <w:tc>
          <w:tcPr>
            <w:tcW w:w="850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81887676</w:t>
            </w:r>
          </w:p>
        </w:tc>
        <w:tc>
          <w:tcPr>
            <w:tcW w:w="1427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2018/5/28 16:45</w:t>
            </w:r>
          </w:p>
        </w:tc>
        <w:tc>
          <w:tcPr>
            <w:tcW w:w="51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66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100</w:t>
            </w:r>
          </w:p>
        </w:tc>
        <w:tc>
          <w:tcPr>
            <w:tcW w:w="1498" w:type="dxa"/>
            <w:shd w:val="clear" w:color="auto" w:fill="BFB1D0" w:themeFill="accent4" w:themeFillTint="7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2018/5/30 17:45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5"/>
                <w:szCs w:val="15"/>
              </w:rPr>
              <w:t>72545312555</w:t>
            </w:r>
          </w:p>
        </w:tc>
        <w:tc>
          <w:tcPr>
            <w:tcW w:w="1134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1257075216</w:t>
            </w:r>
          </w:p>
        </w:tc>
        <w:tc>
          <w:tcPr>
            <w:tcW w:w="850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990124</w:t>
            </w:r>
          </w:p>
        </w:tc>
        <w:tc>
          <w:tcPr>
            <w:tcW w:w="851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86563032</w:t>
            </w:r>
          </w:p>
        </w:tc>
        <w:tc>
          <w:tcPr>
            <w:tcW w:w="1427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2018/5/28 16:45</w:t>
            </w:r>
          </w:p>
        </w:tc>
        <w:tc>
          <w:tcPr>
            <w:tcW w:w="51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66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93</w:t>
            </w:r>
          </w:p>
        </w:tc>
        <w:tc>
          <w:tcPr>
            <w:tcW w:w="1498" w:type="dxa"/>
            <w:shd w:val="clear" w:color="auto" w:fill="DFD8E8" w:themeFill="accent4" w:themeFillTint="3F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2018/5/30 17:45</w:t>
            </w:r>
          </w:p>
        </w:tc>
      </w:tr>
    </w:tbl>
    <w:p/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</w:t>
      </w:r>
      <w:r>
        <w:rPr>
          <w:rFonts w:hint="eastAsia" w:cs="Helvetica"/>
          <w:color w:val="333333"/>
          <w:szCs w:val="16"/>
          <w:lang w:val="en-US" w:eastAsia="zh-CN"/>
        </w:rPr>
        <w:t>GUI方式</w:t>
      </w:r>
      <w:r>
        <w:rPr>
          <w:rFonts w:hint="eastAsia" w:cs="Helvetica"/>
          <w:color w:val="333333"/>
          <w:szCs w:val="16"/>
        </w:rPr>
        <w:t>将表3-1、表3-2中的数据录入到相应的数据表中。</w:t>
      </w: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图3-1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A</w:t>
      </w:r>
      <w:r>
        <w:rPr>
          <w:rFonts w:hint="eastAsia" w:ascii="宋体" w:hAnsi="宋体" w:cs="Helvetica"/>
          <w:color w:val="333333"/>
          <w:kern w:val="0"/>
          <w:szCs w:val="21"/>
        </w:rPr>
        <w:t xml:space="preserve"> 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通过GUI方式</w:t>
      </w:r>
      <w:r>
        <w:rPr>
          <w:rFonts w:hint="eastAsia" w:ascii="宋体" w:hAnsi="宋体" w:cs="Helvetica"/>
          <w:color w:val="333333"/>
          <w:kern w:val="0"/>
          <w:szCs w:val="21"/>
        </w:rPr>
        <w:t>录入数据到“客户”表</w:t>
      </w: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1B</w:t>
      </w:r>
      <w:r>
        <w:rPr>
          <w:rFonts w:hint="eastAsia" w:ascii="宋体" w:hAnsi="宋体" w:cs="Helvetica"/>
          <w:color w:val="333333"/>
          <w:kern w:val="0"/>
          <w:szCs w:val="21"/>
        </w:rPr>
        <w:t xml:space="preserve"> 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通过GUI方式</w:t>
      </w:r>
      <w:r>
        <w:rPr>
          <w:rFonts w:hint="eastAsia" w:ascii="宋体" w:hAnsi="宋体" w:cs="Helvetica"/>
          <w:color w:val="333333"/>
          <w:kern w:val="0"/>
          <w:szCs w:val="21"/>
        </w:rPr>
        <w:t>录入数据到“卖家”表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使用T-SQL语句中</w:t>
      </w:r>
      <w:r>
        <w:rPr>
          <w:rFonts w:hint="eastAsia" w:cs="Helvetica"/>
          <w:color w:val="333333"/>
          <w:szCs w:val="16"/>
          <w:lang w:val="en-US" w:eastAsia="zh-CN"/>
        </w:rPr>
        <w:t>在</w:t>
      </w:r>
      <w:r>
        <w:rPr>
          <w:rFonts w:hint="eastAsia" w:cs="Helvetica"/>
          <w:color w:val="333333"/>
          <w:szCs w:val="16"/>
        </w:rPr>
        <w:t>表3-3中</w:t>
      </w:r>
      <w:r>
        <w:rPr>
          <w:rFonts w:hint="eastAsia" w:cs="Helvetica"/>
          <w:color w:val="333333"/>
          <w:szCs w:val="16"/>
          <w:lang w:val="en-US" w:eastAsia="zh-CN"/>
        </w:rPr>
        <w:t>添加一条你自己的记录，要求编号为你自己的学号后6位，地址写你的宿舍地址，其他字段必须是你的真实信息</w:t>
      </w:r>
      <w:r>
        <w:rPr>
          <w:rFonts w:hint="eastAsia" w:cs="Helvetica"/>
          <w:color w:val="333333"/>
          <w:szCs w:val="16"/>
        </w:rPr>
        <w:t>。</w:t>
      </w:r>
    </w:p>
    <w:p>
      <w:pPr>
        <w:spacing w:beforeLines="100"/>
        <w:jc w:val="center"/>
      </w:pPr>
    </w:p>
    <w:p>
      <w:pPr>
        <w:spacing w:beforeLines="100"/>
        <w:jc w:val="center"/>
        <w:rPr>
          <w:rFonts w:hint="default" w:ascii="宋体" w:hAnsi="宋体" w:cs="Helvetica" w:eastAsiaTheme="minorEastAsia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2</w:t>
      </w:r>
      <w:r>
        <w:rPr>
          <w:rFonts w:hint="eastAsia" w:ascii="宋体" w:hAnsi="宋体" w:cs="Helvetica"/>
          <w:color w:val="333333"/>
          <w:kern w:val="0"/>
          <w:szCs w:val="21"/>
        </w:rPr>
        <w:t xml:space="preserve"> 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通过</w:t>
      </w:r>
      <w:r>
        <w:rPr>
          <w:rFonts w:hint="eastAsia" w:ascii="宋体" w:hAnsi="宋体" w:cs="Helvetica"/>
          <w:color w:val="333333"/>
          <w:kern w:val="0"/>
          <w:szCs w:val="21"/>
        </w:rPr>
        <w:t>T-SQL语句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添加一条记录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使用T-SQL语句中的INSERT INTO语句将表3-3中的数据录入到相应的数据表中。</w:t>
      </w:r>
    </w:p>
    <w:p>
      <w:pPr>
        <w:spacing w:beforeLines="100"/>
        <w:jc w:val="center"/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 xml:space="preserve">图3-3 </w:t>
      </w:r>
      <w:r>
        <w:rPr>
          <w:rFonts w:hint="eastAsia" w:ascii="宋体" w:hAnsi="宋体" w:cs="Helvetica"/>
          <w:color w:val="333333"/>
          <w:kern w:val="0"/>
          <w:szCs w:val="21"/>
          <w:lang w:val="en-US" w:eastAsia="zh-CN"/>
        </w:rPr>
        <w:t>通过</w:t>
      </w:r>
      <w:r>
        <w:rPr>
          <w:rFonts w:hint="eastAsia" w:ascii="宋体" w:hAnsi="宋体" w:cs="Helvetica"/>
          <w:color w:val="333333"/>
          <w:kern w:val="0"/>
          <w:szCs w:val="21"/>
        </w:rPr>
        <w:t>T-SQL语句录入数据到“商品”表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将表3-4中的数据导出到Excel工作簿中，并将此Excel工作簿命名为“购买记录表.xls（.xlsx）”，再通过使用SQL Server的导入功能把非SQL Server数据源数据导入SQL Server数据表的方法，将其Excel表中的数据导入到“商品销售管理”数据库</w:t>
      </w:r>
      <w:bookmarkStart w:id="0" w:name="_GoBack"/>
      <w:bookmarkEnd w:id="0"/>
      <w:r>
        <w:rPr>
          <w:rFonts w:hint="eastAsia" w:cs="Helvetica"/>
          <w:color w:val="333333"/>
          <w:szCs w:val="16"/>
        </w:rPr>
        <w:t>中的“购买记录”表中。</w:t>
      </w: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图3-4 导入数据到“购买记录”表（这里会有多个截图）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hint="eastAsia"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使用T-SQL复制数据表部分数据。使用T-SQL语句复制“客户”表中的“男”客户记录生成一个新的数据表“男客户”，包括客户编号，姓名，年龄，电话，地址。</w:t>
      </w: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图3-5 复制数据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使用T-SQL语句修改“客户”表中的数据。要求：将客户编号为“990278”的年龄改为50，并把“电话”改为“13855507826”。</w:t>
      </w: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 w:val="24"/>
          <w:szCs w:val="16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图3-6 修改“客户”表中的数据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25" w:hanging="425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使用T-SQL语句删除“客户”表中的数据。要求：将客户编号为“990278”的客户记录删除。</w:t>
      </w:r>
    </w:p>
    <w:p>
      <w:pPr>
        <w:spacing w:beforeLines="100"/>
        <w:jc w:val="center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>
      <w:pPr>
        <w:spacing w:beforeLines="100"/>
        <w:jc w:val="center"/>
        <w:rPr>
          <w:rFonts w:ascii="宋体" w:hAnsi="宋体" w:cs="Helvetica"/>
          <w:color w:val="333333"/>
          <w:kern w:val="0"/>
          <w:szCs w:val="21"/>
        </w:rPr>
      </w:pPr>
      <w:r>
        <w:rPr>
          <w:rFonts w:hint="eastAsia" w:ascii="宋体" w:hAnsi="宋体" w:cs="Helvetica"/>
          <w:color w:val="333333"/>
          <w:kern w:val="0"/>
          <w:szCs w:val="21"/>
        </w:rPr>
        <w:t>图3-7删除“客户”表中的数据</w:t>
      </w:r>
    </w:p>
    <w:p>
      <w:pPr>
        <w:spacing w:beforeLines="100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</w:rPr>
        <w:t>注:重点将第3种方式即通过使用SQL Server的导入功能把非SQL Server数据源数据导入SQL Server数据表的方法熟练，将为后续的工作进行很大的帮助。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总结</w:t>
      </w:r>
      <w:r>
        <w:rPr>
          <w:rFonts w:hint="eastAsia" w:ascii="微软雅黑" w:hAnsi="微软雅黑" w:eastAsia="微软雅黑"/>
          <w:bCs/>
          <w:sz w:val="28"/>
          <w:szCs w:val="28"/>
          <w:lang w:val="en-US" w:eastAsia="zh-CN"/>
        </w:rPr>
        <w:t>与思考</w:t>
      </w:r>
    </w:p>
    <w:p>
      <w:pPr>
        <w:pStyle w:val="13"/>
        <w:numPr>
          <w:ilvl w:val="0"/>
          <w:numId w:val="4"/>
        </w:numPr>
        <w:spacing w:beforeLines="100"/>
        <w:ind w:firstLineChars="0"/>
        <w:rPr>
          <w:rFonts w:hint="eastAsia"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</w:rPr>
        <w:t>在数据录入过程中遇到哪些问题，如何解决的？</w:t>
      </w:r>
    </w:p>
    <w:p>
      <w:pPr>
        <w:pStyle w:val="13"/>
        <w:spacing w:beforeLines="100"/>
        <w:ind w:left="360" w:firstLine="0" w:firstLineChars="0"/>
        <w:rPr>
          <w:rFonts w:hint="eastAsia" w:ascii="宋体" w:hAnsi="宋体" w:cs="Helvetica"/>
          <w:color w:val="333333"/>
          <w:kern w:val="0"/>
          <w:sz w:val="24"/>
          <w:szCs w:val="16"/>
        </w:rPr>
      </w:pPr>
    </w:p>
    <w:p>
      <w:pPr>
        <w:pStyle w:val="13"/>
        <w:numPr>
          <w:ilvl w:val="0"/>
          <w:numId w:val="4"/>
        </w:numPr>
        <w:spacing w:beforeLines="100"/>
        <w:ind w:firstLineChars="0"/>
        <w:rPr>
          <w:rFonts w:hint="eastAsia"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  <w:lang w:val="en-US" w:eastAsia="zh-CN"/>
        </w:rPr>
        <w:t>往数据库里添加数据的方式有哪些，试对比分析各种方式的优劣。</w:t>
      </w:r>
    </w:p>
    <w:p>
      <w:pPr>
        <w:pStyle w:val="13"/>
        <w:spacing w:beforeLines="100"/>
        <w:ind w:left="360" w:firstLine="0" w:firstLineChars="0"/>
        <w:rPr>
          <w:rFonts w:hint="eastAsia" w:ascii="宋体" w:hAnsi="宋体" w:cs="Helvetica"/>
          <w:color w:val="333333"/>
          <w:kern w:val="0"/>
          <w:sz w:val="24"/>
          <w:szCs w:val="16"/>
        </w:rPr>
      </w:pPr>
    </w:p>
    <w:p>
      <w:pPr>
        <w:pStyle w:val="13"/>
        <w:numPr>
          <w:ilvl w:val="0"/>
          <w:numId w:val="4"/>
        </w:numPr>
        <w:spacing w:beforeLines="100"/>
        <w:ind w:firstLineChars="0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color w:val="333333"/>
          <w:kern w:val="0"/>
          <w:sz w:val="24"/>
          <w:szCs w:val="16"/>
        </w:rPr>
        <w:t>delete from 表名和drop table 表名有何区别？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ED5"/>
    <w:multiLevelType w:val="multilevel"/>
    <w:tmpl w:val="0AC60ED5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25729"/>
    <w:multiLevelType w:val="multilevel"/>
    <w:tmpl w:val="713257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F6C7B"/>
    <w:multiLevelType w:val="multilevel"/>
    <w:tmpl w:val="765F6C7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怀成">
    <w15:presenceInfo w15:providerId="None" w15:userId="李怀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81E"/>
    <w:rsid w:val="00030DC3"/>
    <w:rsid w:val="000428EE"/>
    <w:rsid w:val="00066183"/>
    <w:rsid w:val="001512C5"/>
    <w:rsid w:val="00205B94"/>
    <w:rsid w:val="00206493"/>
    <w:rsid w:val="0029470A"/>
    <w:rsid w:val="003914C2"/>
    <w:rsid w:val="004263CA"/>
    <w:rsid w:val="004477AF"/>
    <w:rsid w:val="004D781E"/>
    <w:rsid w:val="004E63E1"/>
    <w:rsid w:val="004F354B"/>
    <w:rsid w:val="0055616D"/>
    <w:rsid w:val="00595E1B"/>
    <w:rsid w:val="005E1CA3"/>
    <w:rsid w:val="00610B0D"/>
    <w:rsid w:val="0062305E"/>
    <w:rsid w:val="006B2EF0"/>
    <w:rsid w:val="00731C69"/>
    <w:rsid w:val="007761BB"/>
    <w:rsid w:val="0078139B"/>
    <w:rsid w:val="00791A0F"/>
    <w:rsid w:val="007F6A58"/>
    <w:rsid w:val="00865B94"/>
    <w:rsid w:val="00880E8D"/>
    <w:rsid w:val="0088569E"/>
    <w:rsid w:val="008F2923"/>
    <w:rsid w:val="008F6BB6"/>
    <w:rsid w:val="00947157"/>
    <w:rsid w:val="009522AB"/>
    <w:rsid w:val="009B25E8"/>
    <w:rsid w:val="009C5BF8"/>
    <w:rsid w:val="009F3D61"/>
    <w:rsid w:val="00A2287A"/>
    <w:rsid w:val="00A65FE3"/>
    <w:rsid w:val="00A860D9"/>
    <w:rsid w:val="00C471ED"/>
    <w:rsid w:val="00D12EFA"/>
    <w:rsid w:val="00D248D4"/>
    <w:rsid w:val="00D26129"/>
    <w:rsid w:val="00E22EF2"/>
    <w:rsid w:val="00E333BF"/>
    <w:rsid w:val="00E67E75"/>
    <w:rsid w:val="00EE4E1A"/>
    <w:rsid w:val="00F346D6"/>
    <w:rsid w:val="00F35329"/>
    <w:rsid w:val="00F567AA"/>
    <w:rsid w:val="00FD28BB"/>
    <w:rsid w:val="00FF0B4F"/>
    <w:rsid w:val="0B9A6F66"/>
    <w:rsid w:val="0C4E130B"/>
    <w:rsid w:val="1DE17128"/>
    <w:rsid w:val="36377A19"/>
    <w:rsid w:val="51377413"/>
    <w:rsid w:val="52EC2C5D"/>
    <w:rsid w:val="7F13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Medium Shading 1 Accent 3"/>
    <w:basedOn w:val="6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8">
    <w:name w:val="Medium Grid 1 Accent 4"/>
    <w:basedOn w:val="6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character" w:customStyle="1" w:styleId="10">
    <w:name w:val="标题 Char"/>
    <w:basedOn w:val="9"/>
    <w:link w:val="5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页眉 Char"/>
    <w:basedOn w:val="9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2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491</Words>
  <Characters>2803</Characters>
  <Lines>23</Lines>
  <Paragraphs>6</Paragraphs>
  <TotalTime>7</TotalTime>
  <ScaleCrop>false</ScaleCrop>
  <LinksUpToDate>false</LinksUpToDate>
  <CharactersWithSpaces>3288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2020-03-23T13:25:00Z</dcterms:created>
  <dc:creator>xb21cn</dc:creator>
  <cp:lastModifiedBy>李怀成</cp:lastModifiedBy>
  <dcterms:modified xsi:type="dcterms:W3CDTF">2020-04-23T10:29:55Z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
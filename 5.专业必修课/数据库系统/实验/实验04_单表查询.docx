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Lines="50" w:afterLines="50" w:line="360" w:lineRule="auto"/>
        <w:rPr>
          <w:rFonts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0</w:t>
      </w: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单表查询</w:t>
      </w:r>
    </w:p>
    <w:tbl>
      <w:tblPr>
        <w:tblStyle w:val="7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实验目的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left="256" w:leftChars="122" w:firstLine="453" w:firstLineChars="189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要求</w:t>
      </w:r>
      <w:r>
        <w:rPr>
          <w:rFonts w:cs="Helvetica"/>
          <w:color w:val="333333"/>
          <w:szCs w:val="16"/>
        </w:rPr>
        <w:t>学生加深对T-SQL 语言</w:t>
      </w:r>
      <w:r>
        <w:rPr>
          <w:rFonts w:hint="eastAsia" w:cs="Helvetica"/>
          <w:color w:val="333333"/>
          <w:szCs w:val="16"/>
        </w:rPr>
        <w:t>中</w:t>
      </w:r>
      <w:r>
        <w:rPr>
          <w:rFonts w:cs="Helvetica"/>
          <w:color w:val="333333"/>
          <w:szCs w:val="16"/>
        </w:rPr>
        <w:t>查询语句的理解和运用。能熟练掌握单表的数据查询、数据排序</w:t>
      </w:r>
      <w:r>
        <w:rPr>
          <w:rFonts w:hint="eastAsia" w:cs="Helvetica"/>
          <w:color w:val="333333"/>
          <w:szCs w:val="16"/>
        </w:rPr>
        <w:t>等</w:t>
      </w:r>
      <w:r>
        <w:rPr>
          <w:rFonts w:cs="Helvetica"/>
          <w:color w:val="333333"/>
          <w:szCs w:val="16"/>
        </w:rPr>
        <w:t>操作方法。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实验要求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bookmarkStart w:id="0" w:name="_Toc112589199"/>
      <w:r>
        <w:rPr>
          <w:rFonts w:hint="eastAsia" w:asciiTheme="minorEastAsia" w:hAnsiTheme="minorEastAsia"/>
        </w:rPr>
        <w:t>查询指定列或全部列的数据。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查询指定条件的数据。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对查询结果排序。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查询使用聚集函数的数据。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1198" w:hanging="7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分组统计查询。</w:t>
      </w:r>
      <w:bookmarkEnd w:id="0"/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实验内容</w:t>
      </w:r>
    </w:p>
    <w:p>
      <w:pPr>
        <w:pStyle w:val="6"/>
        <w:spacing w:line="360" w:lineRule="auto"/>
        <w:ind w:left="420"/>
        <w:jc w:val="left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注：以下实验操作在“实验01”和“实验02”的基础上进行。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查询所有客户的信息。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图4-1 所有客户的信息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查询所有客户的姓名、电话、年龄、性别。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图4-2 </w:t>
      </w:r>
      <w:r>
        <w:rPr>
          <w:rFonts w:hint="eastAsia" w:ascii="宋体" w:hAnsi="宋体"/>
          <w:szCs w:val="21"/>
          <w:lang w:val="en-US" w:eastAsia="zh-CN"/>
        </w:rPr>
        <w:t>输出</w:t>
      </w:r>
      <w:r>
        <w:rPr>
          <w:rFonts w:hint="eastAsia" w:ascii="宋体" w:hAnsi="宋体"/>
          <w:szCs w:val="21"/>
        </w:rPr>
        <w:t>所有客户的</w:t>
      </w:r>
      <w:r>
        <w:rPr>
          <w:rFonts w:hint="eastAsia" w:ascii="宋体" w:hAnsi="宋体"/>
          <w:szCs w:val="21"/>
          <w:lang w:val="en-US" w:eastAsia="zh-CN"/>
        </w:rPr>
        <w:t>部分字段信息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查询所有客户的姓名、出生年份、电话，并且将输出结果中的列名显示为“客户姓名”、“出生年份”、“手机号码”。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图4-3 </w:t>
      </w:r>
      <w:r>
        <w:rPr>
          <w:rFonts w:hint="eastAsia" w:ascii="宋体" w:hAnsi="宋体"/>
          <w:szCs w:val="21"/>
          <w:lang w:val="en-US" w:eastAsia="zh-CN"/>
        </w:rPr>
        <w:t>用别名输出字段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查询所有男客户的信息。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图4-4 所有男客户的信息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查询年龄小于30岁的客户姓名、电话、地址。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图4-5 </w:t>
      </w:r>
      <w:r>
        <w:rPr>
          <w:rFonts w:hint="eastAsia" w:ascii="宋体" w:hAnsi="宋体"/>
          <w:szCs w:val="21"/>
          <w:lang w:val="en-US" w:eastAsia="zh-CN"/>
        </w:rPr>
        <w:t>日期型数据的转换输出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查询成交记录表中下订单两天后才成交的订单编号、客户编号、商品编号。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图4-6</w:t>
      </w:r>
      <w:r>
        <w:rPr>
          <w:rFonts w:hint="eastAsia" w:ascii="宋体" w:hAnsi="宋体"/>
          <w:szCs w:val="21"/>
          <w:lang w:val="en-US" w:eastAsia="zh-CN"/>
        </w:rPr>
        <w:t>输出日期表达式的查询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查询“广东省”的客户姓名、年龄、电话。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图4-7 “广东省”的客户姓名、年龄、电话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查询年龄大于50岁的男客户姓名、电话、地址，并按年龄升序排列输出。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图4-8 </w:t>
      </w:r>
      <w:r>
        <w:rPr>
          <w:rFonts w:hint="eastAsia" w:ascii="宋体" w:hAnsi="宋体"/>
          <w:szCs w:val="21"/>
          <w:lang w:val="en-US" w:eastAsia="zh-CN"/>
        </w:rPr>
        <w:t>对查询结果进行排序输出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查询年龄在30到50之间的客户姓名、电话、地址，并按年龄降序排列输出。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图4-9 </w:t>
      </w:r>
      <w:r>
        <w:rPr>
          <w:rFonts w:hint="eastAsia" w:ascii="宋体" w:hAnsi="宋体"/>
          <w:szCs w:val="21"/>
          <w:lang w:val="en-US" w:eastAsia="zh-CN"/>
        </w:rPr>
        <w:t>查询满足某个年龄段的客户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查询姓李的客户姓名、电话、地址，并按性别降序排列输出，同性之间按年龄升序排列输出。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图4-10 </w:t>
      </w:r>
      <w:r>
        <w:rPr>
          <w:rFonts w:hint="eastAsia" w:ascii="宋体" w:hAnsi="宋体"/>
          <w:szCs w:val="21"/>
          <w:lang w:val="en-US" w:eastAsia="zh-CN"/>
        </w:rPr>
        <w:t>部分匹配的字符串查询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查询男客户的人数，显示为“男客户人数”。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图4-11 </w:t>
      </w:r>
      <w:r>
        <w:rPr>
          <w:rFonts w:hint="eastAsia" w:ascii="宋体" w:hAnsi="宋体"/>
          <w:szCs w:val="21"/>
          <w:lang w:val="en-US" w:eastAsia="zh-CN"/>
        </w:rPr>
        <w:t>聚类函数的应用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color w:val="FF0000"/>
          <w:sz w:val="24"/>
          <w:szCs w:val="24"/>
        </w:rPr>
        <w:t>查询商品表中商品名称为“计算机”和“打印机”的所有信息。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left="371" w:leftChars="1" w:hanging="369" w:hangingChars="176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图4-12 每个卖家编号所拥有的商品数量</w:t>
      </w:r>
    </w:p>
    <w:p>
      <w:pPr>
        <w:pStyle w:val="15"/>
        <w:numPr>
          <w:ilvl w:val="0"/>
          <w:numId w:val="3"/>
        </w:numPr>
        <w:spacing w:line="360" w:lineRule="auto"/>
        <w:ind w:left="424" w:leftChars="1" w:hanging="422" w:hangingChars="176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color w:val="FF0000"/>
          <w:sz w:val="24"/>
          <w:szCs w:val="24"/>
        </w:rPr>
        <w:t>查询购买记录表中成交</w:t>
      </w:r>
      <w:del w:id="0" w:author="李怀成" w:date="2020-04-23T18:24:18Z">
        <w:r>
          <w:rPr>
            <w:rFonts w:hint="eastAsia" w:ascii="宋体" w:hAnsi="宋体"/>
            <w:color w:val="FF0000"/>
            <w:sz w:val="24"/>
            <w:szCs w:val="24"/>
          </w:rPr>
          <w:delText>折扣</w:delText>
        </w:r>
      </w:del>
      <w:ins w:id="1" w:author="李怀成" w:date="2020-04-23T18:24:18Z">
        <w:r>
          <w:rPr>
            <w:rFonts w:hint="eastAsia" w:ascii="宋体" w:hAnsi="宋体"/>
            <w:color w:val="FF0000"/>
            <w:sz w:val="24"/>
            <w:szCs w:val="24"/>
            <w:lang w:eastAsia="zh-CN"/>
          </w:rPr>
          <w:t>折扣率</w:t>
        </w:r>
      </w:ins>
      <w:r>
        <w:rPr>
          <w:rFonts w:hint="eastAsia" w:ascii="宋体" w:hAnsi="宋体"/>
          <w:color w:val="FF0000"/>
          <w:sz w:val="24"/>
          <w:szCs w:val="24"/>
        </w:rPr>
        <w:t>价最低的前2个购买记录信息。</w:t>
      </w:r>
    </w:p>
    <w:p>
      <w:pPr>
        <w:pStyle w:val="15"/>
        <w:spacing w:line="360" w:lineRule="auto"/>
        <w:ind w:left="424" w:leftChars="1" w:hanging="422" w:hangingChars="176"/>
        <w:jc w:val="center"/>
        <w:rPr>
          <w:rFonts w:ascii="宋体" w:hAnsi="宋体"/>
          <w:sz w:val="24"/>
          <w:szCs w:val="24"/>
        </w:rPr>
      </w:pPr>
      <w:bookmarkStart w:id="1" w:name="_GoBack"/>
      <w:bookmarkEnd w:id="1"/>
    </w:p>
    <w:p>
      <w:pPr>
        <w:pStyle w:val="15"/>
        <w:spacing w:line="360" w:lineRule="auto"/>
        <w:ind w:left="371" w:leftChars="1" w:hanging="369" w:hangingChars="176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图4-13 商品种类大于三种的卖家编号、商品数量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总结</w:t>
      </w:r>
      <w:r>
        <w:rPr>
          <w:rFonts w:hint="eastAsia" w:ascii="微软雅黑" w:hAnsi="微软雅黑" w:eastAsia="微软雅黑" w:cstheme="minorBidi"/>
          <w:bCs/>
          <w:sz w:val="28"/>
          <w:szCs w:val="28"/>
          <w:lang w:val="en-US" w:eastAsia="zh-CN"/>
        </w:rPr>
        <w:t>与思考</w:t>
      </w:r>
    </w:p>
    <w:p>
      <w:pPr>
        <w:pStyle w:val="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Helvetica"/>
          <w:color w:val="333333"/>
        </w:rPr>
      </w:pPr>
      <w:r>
        <w:rPr>
          <w:rFonts w:hint="eastAsia" w:cs="Helvetica"/>
          <w:color w:val="333333"/>
        </w:rPr>
        <w:t>SQL语句与关系代数的关系如何？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both"/>
        <w:rPr>
          <w:rFonts w:cs="Helvetica"/>
          <w:color w:val="333333"/>
        </w:rPr>
      </w:pPr>
    </w:p>
    <w:p>
      <w:pPr>
        <w:pStyle w:val="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Helvetica"/>
          <w:color w:val="333333"/>
        </w:rPr>
      </w:pPr>
      <w:r>
        <w:rPr>
          <w:rFonts w:hint="eastAsia" w:cs="Helvetica"/>
          <w:color w:val="333333"/>
        </w:rPr>
        <w:t>SQL语句的执行顺序是什么？</w:t>
      </w:r>
    </w:p>
    <w:p>
      <w:pPr>
        <w:pStyle w:val="5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leftChars="0"/>
        <w:jc w:val="both"/>
        <w:rPr>
          <w:rFonts w:cs="Helvetica"/>
          <w:color w:val="333333"/>
        </w:rPr>
      </w:pPr>
    </w:p>
    <w:p>
      <w:pPr>
        <w:pStyle w:val="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Helvetica"/>
          <w:color w:val="333333"/>
        </w:rPr>
      </w:pPr>
      <w:r>
        <w:rPr>
          <w:rFonts w:hint="eastAsia" w:cs="Helvetica"/>
          <w:color w:val="333333"/>
          <w:lang w:val="en-US" w:eastAsia="zh-CN"/>
        </w:rPr>
        <w:t>查询语句中常用的标点符号有哪些？各个符号在使用的时候有什么约定？</w:t>
      </w:r>
    </w:p>
    <w:p>
      <w:pPr>
        <w:widowControl/>
        <w:spacing w:before="150" w:after="150" w:line="360" w:lineRule="auto"/>
        <w:jc w:val="left"/>
        <w:rPr>
          <w:rFonts w:ascii="ˎ̥" w:hAnsi="ˎ̥" w:cs="宋体"/>
          <w:color w:val="333333"/>
          <w:kern w:val="0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3B6"/>
    <w:multiLevelType w:val="multilevel"/>
    <w:tmpl w:val="279113B6"/>
    <w:lvl w:ilvl="0" w:tentative="0">
      <w:start w:val="1"/>
      <w:numFmt w:val="decimal"/>
      <w:lvlText w:val="（%1）"/>
      <w:lvlJc w:val="left"/>
      <w:pPr>
        <w:ind w:left="600" w:hanging="6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C4BFB"/>
    <w:multiLevelType w:val="multilevel"/>
    <w:tmpl w:val="3B6C4BF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828F3"/>
    <w:multiLevelType w:val="multilevel"/>
    <w:tmpl w:val="51C828F3"/>
    <w:lvl w:ilvl="0" w:tentative="0">
      <w:start w:val="1"/>
      <w:numFmt w:val="decimal"/>
      <w:lvlText w:val="%1."/>
      <w:lvlJc w:val="left"/>
      <w:pPr>
        <w:ind w:left="102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17488B"/>
    <w:multiLevelType w:val="multilevel"/>
    <w:tmpl w:val="6217488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怀成">
    <w15:presenceInfo w15:providerId="None" w15:userId="李怀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NotTrackMoves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63F"/>
    <w:rsid w:val="000442A6"/>
    <w:rsid w:val="000C40A4"/>
    <w:rsid w:val="00172692"/>
    <w:rsid w:val="00172A27"/>
    <w:rsid w:val="00183EC2"/>
    <w:rsid w:val="001A6731"/>
    <w:rsid w:val="002134C9"/>
    <w:rsid w:val="002A5903"/>
    <w:rsid w:val="002D0E26"/>
    <w:rsid w:val="00304DC8"/>
    <w:rsid w:val="00331BA7"/>
    <w:rsid w:val="00373F5C"/>
    <w:rsid w:val="00385919"/>
    <w:rsid w:val="003E1225"/>
    <w:rsid w:val="00442BEA"/>
    <w:rsid w:val="00463421"/>
    <w:rsid w:val="004F4A0F"/>
    <w:rsid w:val="005072F2"/>
    <w:rsid w:val="00555A2F"/>
    <w:rsid w:val="00570317"/>
    <w:rsid w:val="005711F3"/>
    <w:rsid w:val="005A6F0A"/>
    <w:rsid w:val="005B1D29"/>
    <w:rsid w:val="005D3E45"/>
    <w:rsid w:val="00611D4F"/>
    <w:rsid w:val="006152D4"/>
    <w:rsid w:val="006775E3"/>
    <w:rsid w:val="00683E1C"/>
    <w:rsid w:val="006B5FB3"/>
    <w:rsid w:val="006D40AC"/>
    <w:rsid w:val="006E4087"/>
    <w:rsid w:val="006F0B5F"/>
    <w:rsid w:val="006F1A30"/>
    <w:rsid w:val="006F570A"/>
    <w:rsid w:val="00751AC8"/>
    <w:rsid w:val="007556F9"/>
    <w:rsid w:val="0078739B"/>
    <w:rsid w:val="007A2B2A"/>
    <w:rsid w:val="007B3B9C"/>
    <w:rsid w:val="007C1DA5"/>
    <w:rsid w:val="007C2B61"/>
    <w:rsid w:val="007E30B3"/>
    <w:rsid w:val="007F7A0F"/>
    <w:rsid w:val="00826DED"/>
    <w:rsid w:val="0085781F"/>
    <w:rsid w:val="00860B9F"/>
    <w:rsid w:val="008C18CE"/>
    <w:rsid w:val="0092225B"/>
    <w:rsid w:val="00945789"/>
    <w:rsid w:val="0095087C"/>
    <w:rsid w:val="00975989"/>
    <w:rsid w:val="009853B5"/>
    <w:rsid w:val="00A2758C"/>
    <w:rsid w:val="00A454CC"/>
    <w:rsid w:val="00AB0360"/>
    <w:rsid w:val="00B15AD5"/>
    <w:rsid w:val="00B212EA"/>
    <w:rsid w:val="00B5245D"/>
    <w:rsid w:val="00B760FA"/>
    <w:rsid w:val="00B80A7B"/>
    <w:rsid w:val="00B904C1"/>
    <w:rsid w:val="00BD0FE0"/>
    <w:rsid w:val="00C15704"/>
    <w:rsid w:val="00C26E97"/>
    <w:rsid w:val="00C57FA6"/>
    <w:rsid w:val="00C62B96"/>
    <w:rsid w:val="00CA3A3C"/>
    <w:rsid w:val="00CC5E20"/>
    <w:rsid w:val="00CE35F1"/>
    <w:rsid w:val="00D52510"/>
    <w:rsid w:val="00D97C66"/>
    <w:rsid w:val="00DB7119"/>
    <w:rsid w:val="00DF3D68"/>
    <w:rsid w:val="00E46927"/>
    <w:rsid w:val="00E71049"/>
    <w:rsid w:val="00E73293"/>
    <w:rsid w:val="00F26648"/>
    <w:rsid w:val="00F84379"/>
    <w:rsid w:val="00F92EE2"/>
    <w:rsid w:val="00FA40DB"/>
    <w:rsid w:val="055D755A"/>
    <w:rsid w:val="06D22C33"/>
    <w:rsid w:val="0E374293"/>
    <w:rsid w:val="190B01A6"/>
    <w:rsid w:val="2E386EA5"/>
    <w:rsid w:val="369179AF"/>
    <w:rsid w:val="392521BF"/>
    <w:rsid w:val="3BAD392D"/>
    <w:rsid w:val="41CE0E29"/>
    <w:rsid w:val="45322B4E"/>
    <w:rsid w:val="46431748"/>
    <w:rsid w:val="746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cs="Times New Roman"/>
      <w:kern w:val="0"/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8">
    <w:name w:val="Table Grid"/>
    <w:basedOn w:val="7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标题 Char"/>
    <w:link w:val="6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2">
    <w:name w:val="页眉 Char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link w:val="2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2</Pages>
  <Words>127</Words>
  <Characters>729</Characters>
  <Lines>6</Lines>
  <Paragraphs>1</Paragraphs>
  <TotalTime>12</TotalTime>
  <ScaleCrop>false</ScaleCrop>
  <LinksUpToDate>false</LinksUpToDate>
  <CharactersWithSpaces>855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2015-04-15T08:11:00Z</dcterms:created>
  <dc:creator>bpnet</dc:creator>
  <cp:lastModifiedBy>李怀成</cp:lastModifiedBy>
  <dcterms:modified xsi:type="dcterms:W3CDTF">2020-04-23T10:24:55Z</dcterms:modified>
  <dc:title>实验 4 ：数据库的简单查询和连接查询实验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